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546B" w:rsidRPr="0062546B" w:rsidRDefault="0062546B" w:rsidP="0062546B">
      <w:pPr>
        <w:spacing w:line="360" w:lineRule="exac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2546B">
        <w:rPr>
          <w:rFonts w:ascii="Times New Roman" w:hAnsi="Times New Roman" w:cs="Times New Roman"/>
          <w:b/>
          <w:bCs/>
          <w:sz w:val="26"/>
          <w:szCs w:val="26"/>
        </w:rPr>
        <w:t>CỘNG HÒA XÃ HỘI CHỦ NGHĨA VIỆT NAM</w:t>
      </w:r>
    </w:p>
    <w:p w:rsidR="0062546B" w:rsidRPr="0062546B" w:rsidRDefault="0062546B" w:rsidP="0062546B">
      <w:pPr>
        <w:pStyle w:val="BodyText"/>
        <w:spacing w:before="60" w:after="60"/>
        <w:ind w:left="567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  <w:proofErr w:type="spellStart"/>
      <w:r w:rsidRPr="0062546B">
        <w:rPr>
          <w:rFonts w:ascii="Times New Roman" w:hAnsi="Times New Roman"/>
          <w:b/>
          <w:bCs/>
          <w:sz w:val="26"/>
          <w:szCs w:val="26"/>
          <w:u w:val="single"/>
        </w:rPr>
        <w:t>Độc</w:t>
      </w:r>
      <w:proofErr w:type="spellEnd"/>
      <w:r w:rsidRPr="0062546B">
        <w:rPr>
          <w:rFonts w:ascii="Times New Roman" w:hAnsi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62546B">
        <w:rPr>
          <w:rFonts w:ascii="Times New Roman" w:hAnsi="Times New Roman"/>
          <w:b/>
          <w:bCs/>
          <w:sz w:val="26"/>
          <w:szCs w:val="26"/>
          <w:u w:val="single"/>
        </w:rPr>
        <w:t>lập</w:t>
      </w:r>
      <w:proofErr w:type="spellEnd"/>
      <w:r w:rsidRPr="0062546B">
        <w:rPr>
          <w:rFonts w:ascii="Times New Roman" w:hAnsi="Times New Roman"/>
          <w:b/>
          <w:bCs/>
          <w:sz w:val="26"/>
          <w:szCs w:val="26"/>
          <w:u w:val="single"/>
        </w:rPr>
        <w:t xml:space="preserve"> – </w:t>
      </w:r>
      <w:proofErr w:type="spellStart"/>
      <w:r w:rsidRPr="0062546B">
        <w:rPr>
          <w:rFonts w:ascii="Times New Roman" w:hAnsi="Times New Roman"/>
          <w:b/>
          <w:bCs/>
          <w:sz w:val="26"/>
          <w:szCs w:val="26"/>
          <w:u w:val="single"/>
        </w:rPr>
        <w:t>Tự</w:t>
      </w:r>
      <w:proofErr w:type="spellEnd"/>
      <w:r w:rsidRPr="0062546B">
        <w:rPr>
          <w:rFonts w:ascii="Times New Roman" w:hAnsi="Times New Roman"/>
          <w:b/>
          <w:bCs/>
          <w:sz w:val="26"/>
          <w:szCs w:val="26"/>
          <w:u w:val="single"/>
        </w:rPr>
        <w:t xml:space="preserve"> do – </w:t>
      </w:r>
      <w:proofErr w:type="spellStart"/>
      <w:r w:rsidRPr="0062546B">
        <w:rPr>
          <w:rFonts w:ascii="Times New Roman" w:hAnsi="Times New Roman"/>
          <w:b/>
          <w:bCs/>
          <w:sz w:val="26"/>
          <w:szCs w:val="26"/>
          <w:u w:val="single"/>
        </w:rPr>
        <w:t>Hạnh</w:t>
      </w:r>
      <w:proofErr w:type="spellEnd"/>
      <w:r w:rsidRPr="0062546B">
        <w:rPr>
          <w:rFonts w:ascii="Times New Roman" w:hAnsi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62546B">
        <w:rPr>
          <w:rFonts w:ascii="Times New Roman" w:hAnsi="Times New Roman"/>
          <w:b/>
          <w:bCs/>
          <w:sz w:val="26"/>
          <w:szCs w:val="26"/>
          <w:u w:val="single"/>
        </w:rPr>
        <w:t>phúc</w:t>
      </w:r>
      <w:proofErr w:type="spellEnd"/>
    </w:p>
    <w:p w:rsidR="0062546B" w:rsidRPr="0062546B" w:rsidRDefault="0062546B" w:rsidP="0062546B">
      <w:pPr>
        <w:pStyle w:val="BodyText"/>
        <w:spacing w:before="60" w:after="60"/>
        <w:ind w:left="567"/>
        <w:jc w:val="center"/>
        <w:rPr>
          <w:rFonts w:ascii="Times New Roman" w:hAnsi="Times New Roman"/>
          <w:b/>
          <w:sz w:val="34"/>
        </w:rPr>
      </w:pPr>
    </w:p>
    <w:p w:rsidR="0062546B" w:rsidRPr="0062546B" w:rsidRDefault="0062546B" w:rsidP="0062546B">
      <w:pPr>
        <w:pStyle w:val="BodyText"/>
        <w:spacing w:before="60" w:after="60"/>
        <w:ind w:left="567"/>
        <w:jc w:val="center"/>
        <w:rPr>
          <w:rFonts w:ascii="Times New Roman" w:hAnsi="Times New Roman"/>
          <w:b/>
          <w:sz w:val="34"/>
        </w:rPr>
      </w:pPr>
      <w:r w:rsidRPr="0062546B">
        <w:rPr>
          <w:rFonts w:ascii="Times New Roman" w:hAnsi="Times New Roman"/>
          <w:b/>
          <w:sz w:val="34"/>
        </w:rPr>
        <w:t>PHỤ LỤC HỢP ĐỒNG SỐ 0</w:t>
      </w:r>
      <w:r>
        <w:rPr>
          <w:rFonts w:ascii="Times New Roman" w:hAnsi="Times New Roman"/>
          <w:b/>
          <w:sz w:val="34"/>
        </w:rPr>
        <w:t>6</w:t>
      </w:r>
    </w:p>
    <w:p w:rsidR="0062546B" w:rsidRPr="0062546B" w:rsidRDefault="0062546B" w:rsidP="0062546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546B">
        <w:rPr>
          <w:rFonts w:ascii="Times New Roman" w:hAnsi="Times New Roman" w:cs="Times New Roman"/>
          <w:b/>
        </w:rPr>
        <w:t>(</w:t>
      </w:r>
      <w:proofErr w:type="spellStart"/>
      <w:r w:rsidRPr="0062546B">
        <w:rPr>
          <w:rFonts w:ascii="Times New Roman" w:hAnsi="Times New Roman" w:cs="Times New Roman"/>
          <w:b/>
        </w:rPr>
        <w:t>Bảng</w:t>
      </w:r>
      <w:proofErr w:type="spellEnd"/>
      <w:r w:rsidRPr="0062546B">
        <w:rPr>
          <w:rFonts w:ascii="Times New Roman" w:hAnsi="Times New Roman" w:cs="Times New Roman"/>
          <w:b/>
        </w:rPr>
        <w:t xml:space="preserve"> </w:t>
      </w:r>
      <w:proofErr w:type="spellStart"/>
      <w:r w:rsidRPr="0062546B">
        <w:rPr>
          <w:rFonts w:ascii="Times New Roman" w:hAnsi="Times New Roman" w:cs="Times New Roman"/>
          <w:b/>
        </w:rPr>
        <w:t>phụ</w:t>
      </w:r>
      <w:proofErr w:type="spellEnd"/>
      <w:r w:rsidRPr="0062546B">
        <w:rPr>
          <w:rFonts w:ascii="Times New Roman" w:hAnsi="Times New Roman" w:cs="Times New Roman"/>
          <w:b/>
        </w:rPr>
        <w:t xml:space="preserve"> </w:t>
      </w:r>
      <w:proofErr w:type="spellStart"/>
      <w:r w:rsidRPr="0062546B">
        <w:rPr>
          <w:rFonts w:ascii="Times New Roman" w:hAnsi="Times New Roman" w:cs="Times New Roman"/>
          <w:b/>
        </w:rPr>
        <w:t>lục</w:t>
      </w:r>
      <w:proofErr w:type="spellEnd"/>
      <w:r w:rsidRPr="0062546B">
        <w:rPr>
          <w:rFonts w:ascii="Times New Roman" w:hAnsi="Times New Roman" w:cs="Times New Roman"/>
          <w:b/>
        </w:rPr>
        <w:t xml:space="preserve"> </w:t>
      </w:r>
      <w:proofErr w:type="spellStart"/>
      <w:r w:rsidRPr="0062546B">
        <w:rPr>
          <w:rFonts w:ascii="Times New Roman" w:hAnsi="Times New Roman" w:cs="Times New Roman"/>
          <w:b/>
        </w:rPr>
        <w:t>hợp</w:t>
      </w:r>
      <w:proofErr w:type="spellEnd"/>
      <w:r w:rsidRPr="0062546B">
        <w:rPr>
          <w:rFonts w:ascii="Times New Roman" w:hAnsi="Times New Roman" w:cs="Times New Roman"/>
          <w:b/>
        </w:rPr>
        <w:t xml:space="preserve"> </w:t>
      </w:r>
      <w:proofErr w:type="spellStart"/>
      <w:r w:rsidRPr="0062546B">
        <w:rPr>
          <w:rFonts w:ascii="Times New Roman" w:hAnsi="Times New Roman" w:cs="Times New Roman"/>
          <w:b/>
        </w:rPr>
        <w:t>đồng</w:t>
      </w:r>
      <w:proofErr w:type="spellEnd"/>
      <w:r w:rsidRPr="0062546B">
        <w:rPr>
          <w:rFonts w:ascii="Times New Roman" w:hAnsi="Times New Roman" w:cs="Times New Roman"/>
          <w:b/>
        </w:rPr>
        <w:t xml:space="preserve"> </w:t>
      </w:r>
      <w:proofErr w:type="spellStart"/>
      <w:r w:rsidRPr="0062546B">
        <w:rPr>
          <w:rFonts w:ascii="Times New Roman" w:hAnsi="Times New Roman" w:cs="Times New Roman"/>
          <w:b/>
        </w:rPr>
        <w:t>này</w:t>
      </w:r>
      <w:proofErr w:type="spellEnd"/>
      <w:r w:rsidRPr="0062546B">
        <w:rPr>
          <w:rFonts w:ascii="Times New Roman" w:hAnsi="Times New Roman" w:cs="Times New Roman"/>
          <w:b/>
        </w:rPr>
        <w:t xml:space="preserve"> </w:t>
      </w:r>
      <w:proofErr w:type="spellStart"/>
      <w:r w:rsidRPr="0062546B">
        <w:rPr>
          <w:rFonts w:ascii="Times New Roman" w:hAnsi="Times New Roman" w:cs="Times New Roman"/>
          <w:b/>
        </w:rPr>
        <w:t>không</w:t>
      </w:r>
      <w:proofErr w:type="spellEnd"/>
      <w:r w:rsidRPr="0062546B">
        <w:rPr>
          <w:rFonts w:ascii="Times New Roman" w:hAnsi="Times New Roman" w:cs="Times New Roman"/>
          <w:b/>
        </w:rPr>
        <w:t xml:space="preserve"> </w:t>
      </w:r>
      <w:proofErr w:type="spellStart"/>
      <w:r w:rsidRPr="0062546B">
        <w:rPr>
          <w:rFonts w:ascii="Times New Roman" w:hAnsi="Times New Roman" w:cs="Times New Roman"/>
          <w:b/>
        </w:rPr>
        <w:t>thể</w:t>
      </w:r>
      <w:proofErr w:type="spellEnd"/>
      <w:r w:rsidRPr="0062546B">
        <w:rPr>
          <w:rFonts w:ascii="Times New Roman" w:hAnsi="Times New Roman" w:cs="Times New Roman"/>
          <w:b/>
        </w:rPr>
        <w:t xml:space="preserve"> </w:t>
      </w:r>
      <w:proofErr w:type="spellStart"/>
      <w:r w:rsidRPr="0062546B">
        <w:rPr>
          <w:rFonts w:ascii="Times New Roman" w:hAnsi="Times New Roman" w:cs="Times New Roman"/>
          <w:b/>
        </w:rPr>
        <w:t>tách</w:t>
      </w:r>
      <w:proofErr w:type="spellEnd"/>
      <w:r w:rsidRPr="0062546B">
        <w:rPr>
          <w:rFonts w:ascii="Times New Roman" w:hAnsi="Times New Roman" w:cs="Times New Roman"/>
          <w:b/>
        </w:rPr>
        <w:t xml:space="preserve"> </w:t>
      </w:r>
      <w:proofErr w:type="spellStart"/>
      <w:r w:rsidRPr="0062546B">
        <w:rPr>
          <w:rFonts w:ascii="Times New Roman" w:hAnsi="Times New Roman" w:cs="Times New Roman"/>
          <w:b/>
        </w:rPr>
        <w:t>rời</w:t>
      </w:r>
      <w:proofErr w:type="spellEnd"/>
      <w:r w:rsidRPr="0062546B">
        <w:rPr>
          <w:rFonts w:ascii="Times New Roman" w:hAnsi="Times New Roman" w:cs="Times New Roman"/>
          <w:b/>
        </w:rPr>
        <w:t xml:space="preserve"> </w:t>
      </w:r>
      <w:proofErr w:type="spellStart"/>
      <w:r w:rsidRPr="0062546B">
        <w:rPr>
          <w:rFonts w:ascii="Times New Roman" w:hAnsi="Times New Roman" w:cs="Times New Roman"/>
          <w:b/>
          <w:bCs/>
        </w:rPr>
        <w:t>Hợp</w:t>
      </w:r>
      <w:proofErr w:type="spellEnd"/>
      <w:r w:rsidRPr="006254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2546B">
        <w:rPr>
          <w:rFonts w:ascii="Times New Roman" w:hAnsi="Times New Roman" w:cs="Times New Roman"/>
          <w:b/>
          <w:bCs/>
        </w:rPr>
        <w:t>đồng</w:t>
      </w:r>
      <w:proofErr w:type="spellEnd"/>
      <w:r w:rsidRPr="006254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2546B">
        <w:rPr>
          <w:rFonts w:ascii="Times New Roman" w:hAnsi="Times New Roman" w:cs="Times New Roman"/>
          <w:b/>
          <w:bCs/>
        </w:rPr>
        <w:t>số</w:t>
      </w:r>
      <w:proofErr w:type="spellEnd"/>
      <w:r w:rsidRPr="0062546B">
        <w:rPr>
          <w:rFonts w:ascii="Times New Roman" w:hAnsi="Times New Roman" w:cs="Times New Roman"/>
          <w:b/>
          <w:bCs/>
        </w:rPr>
        <w:t xml:space="preserve">:  </w:t>
      </w:r>
      <w:proofErr w:type="spellStart"/>
      <w:r w:rsidRPr="0062546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2546B">
        <w:rPr>
          <w:rFonts w:ascii="Times New Roman" w:hAnsi="Times New Roman" w:cs="Times New Roman"/>
          <w:sz w:val="26"/>
          <w:szCs w:val="26"/>
        </w:rPr>
        <w:t>:       /2025/HĐCN/FT-</w:t>
      </w:r>
      <w:proofErr w:type="gramStart"/>
      <w:r w:rsidR="00503D6B">
        <w:rPr>
          <w:rFonts w:ascii="Times New Roman" w:hAnsi="Times New Roman" w:cs="Times New Roman"/>
          <w:sz w:val="26"/>
          <w:szCs w:val="26"/>
        </w:rPr>
        <w:t>TV</w:t>
      </w:r>
      <w:r w:rsidRPr="0062546B">
        <w:rPr>
          <w:rFonts w:ascii="Times New Roman" w:hAnsi="Times New Roman" w:cs="Times New Roman"/>
          <w:sz w:val="26"/>
          <w:szCs w:val="26"/>
        </w:rPr>
        <w:t xml:space="preserve"> </w:t>
      </w:r>
      <w:r w:rsidRPr="0062546B">
        <w:rPr>
          <w:rFonts w:ascii="Times New Roman" w:hAnsi="Times New Roman" w:cs="Times New Roman"/>
          <w:b/>
          <w:bCs/>
        </w:rPr>
        <w:t>)</w:t>
      </w:r>
      <w:proofErr w:type="gramEnd"/>
    </w:p>
    <w:p w:rsidR="0062546B" w:rsidRDefault="0062546B" w:rsidP="00745E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45E2B" w:rsidRDefault="0062546B" w:rsidP="00745E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CÁC TÀI LIỆU KÈM THEO HỆ THỐNG ĐẤU GIÁ</w:t>
      </w:r>
    </w:p>
    <w:p w:rsidR="00745E2B" w:rsidRPr="00745E2B" w:rsidRDefault="00745E2B" w:rsidP="00745E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45E2B" w:rsidRPr="006A166F" w:rsidRDefault="00745E2B" w:rsidP="006A166F">
      <w:pPr>
        <w:pStyle w:val="ListParagraph"/>
        <w:numPr>
          <w:ilvl w:val="0"/>
          <w:numId w:val="9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6A166F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6A1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66F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6A166F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6A166F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6A1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66F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6A1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66F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6A1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66F">
        <w:rPr>
          <w:rFonts w:ascii="Times New Roman" w:hAnsi="Times New Roman" w:cs="Times New Roman"/>
          <w:sz w:val="24"/>
          <w:szCs w:val="24"/>
        </w:rPr>
        <w:t>án</w:t>
      </w:r>
      <w:proofErr w:type="spellEnd"/>
    </w:p>
    <w:p w:rsidR="00745E2B" w:rsidRPr="00745E2B" w:rsidRDefault="00745E2B" w:rsidP="00745E2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45E2B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phiên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production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development).</w:t>
      </w:r>
    </w:p>
    <w:p w:rsidR="00745E2B" w:rsidRPr="00745E2B" w:rsidRDefault="00745E2B" w:rsidP="00745E2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45E2B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ràng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thiếu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>.</w:t>
      </w:r>
    </w:p>
    <w:p w:rsidR="00745E2B" w:rsidRPr="00745E2B" w:rsidRDefault="00745E2B" w:rsidP="00745E2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5E2B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(env, config) –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lộ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secret.</w:t>
      </w:r>
    </w:p>
    <w:p w:rsidR="00745E2B" w:rsidRPr="00745E2B" w:rsidRDefault="00745E2B" w:rsidP="00745E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5E2B" w:rsidRPr="006A166F" w:rsidRDefault="00745E2B" w:rsidP="006A166F">
      <w:pPr>
        <w:pStyle w:val="ListParagraph"/>
        <w:numPr>
          <w:ilvl w:val="0"/>
          <w:numId w:val="9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6A166F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6A1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66F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6A1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66F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6A1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66F">
        <w:rPr>
          <w:rFonts w:ascii="Times New Roman" w:hAnsi="Times New Roman" w:cs="Times New Roman"/>
          <w:sz w:val="24"/>
          <w:szCs w:val="24"/>
        </w:rPr>
        <w:t>thuật</w:t>
      </w:r>
      <w:proofErr w:type="spellEnd"/>
    </w:p>
    <w:p w:rsidR="00745E2B" w:rsidRPr="00745E2B" w:rsidRDefault="00745E2B" w:rsidP="00745E2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45E2B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(deployment guide):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build,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>, migrate DB.</w:t>
      </w:r>
    </w:p>
    <w:p w:rsidR="00745E2B" w:rsidRPr="00745E2B" w:rsidRDefault="00745E2B" w:rsidP="00745E2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45E2B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(user guide)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>.</w:t>
      </w:r>
    </w:p>
    <w:p w:rsidR="00745E2B" w:rsidRPr="00745E2B" w:rsidRDefault="00745E2B" w:rsidP="00745E2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45E2B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(network, app, DB, storage…).</w:t>
      </w:r>
    </w:p>
    <w:p w:rsidR="00745E2B" w:rsidRPr="00745E2B" w:rsidRDefault="00745E2B" w:rsidP="00745E2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45E2B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dependency (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viện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, package,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phiên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>).</w:t>
      </w:r>
    </w:p>
    <w:p w:rsidR="00745E2B" w:rsidRPr="00745E2B" w:rsidRDefault="00745E2B" w:rsidP="00745E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5E2B" w:rsidRPr="00745E2B" w:rsidRDefault="00745E2B" w:rsidP="006A166F">
      <w:pPr>
        <w:pStyle w:val="ListParagraph"/>
        <w:numPr>
          <w:ilvl w:val="0"/>
          <w:numId w:val="9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745E2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nguồn</w:t>
      </w:r>
      <w:proofErr w:type="spellEnd"/>
    </w:p>
    <w:p w:rsidR="00745E2B" w:rsidRPr="00745E2B" w:rsidRDefault="00745E2B" w:rsidP="00745E2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45E2B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Git repository (GitLab/GitHub/Bitbucket).</w:t>
      </w:r>
    </w:p>
    <w:p w:rsidR="00745E2B" w:rsidRPr="00745E2B" w:rsidRDefault="00745E2B" w:rsidP="00745E2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45E2B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commit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nộp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zip code.</w:t>
      </w:r>
    </w:p>
    <w:p w:rsidR="00745E2B" w:rsidRPr="00745E2B" w:rsidRDefault="00745E2B" w:rsidP="00745E2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45E2B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CI/CD (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>).</w:t>
      </w:r>
    </w:p>
    <w:p w:rsidR="00745E2B" w:rsidRPr="00745E2B" w:rsidRDefault="00745E2B" w:rsidP="00745E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5E2B" w:rsidRPr="00745E2B" w:rsidRDefault="00745E2B" w:rsidP="006A166F">
      <w:pPr>
        <w:pStyle w:val="ListParagraph"/>
        <w:numPr>
          <w:ilvl w:val="0"/>
          <w:numId w:val="9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745E2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liệu</w:t>
      </w:r>
      <w:proofErr w:type="spellEnd"/>
    </w:p>
    <w:p w:rsidR="00745E2B" w:rsidRPr="00745E2B" w:rsidRDefault="00745E2B" w:rsidP="00745E2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45E2B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CSDL (schema, migration scripts).</w:t>
      </w:r>
    </w:p>
    <w:p w:rsidR="00745E2B" w:rsidRPr="00745E2B" w:rsidRDefault="00745E2B" w:rsidP="00745E2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45E2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test.</w:t>
      </w:r>
    </w:p>
    <w:p w:rsidR="00745E2B" w:rsidRPr="00745E2B" w:rsidRDefault="00745E2B" w:rsidP="00745E2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5E2B">
        <w:rPr>
          <w:rFonts w:ascii="Times New Roman" w:hAnsi="Times New Roman" w:cs="Times New Roman"/>
          <w:sz w:val="24"/>
          <w:szCs w:val="24"/>
        </w:rPr>
        <w:t>Script backup &amp; restore.</w:t>
      </w:r>
    </w:p>
    <w:p w:rsidR="00745E2B" w:rsidRPr="00745E2B" w:rsidRDefault="00745E2B" w:rsidP="00745E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5E2B" w:rsidRPr="00745E2B" w:rsidRDefault="00745E2B" w:rsidP="006A166F">
      <w:pPr>
        <w:pStyle w:val="ListParagraph"/>
        <w:numPr>
          <w:ilvl w:val="0"/>
          <w:numId w:val="9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745E2B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khai</w:t>
      </w:r>
      <w:proofErr w:type="spellEnd"/>
    </w:p>
    <w:p w:rsidR="00745E2B" w:rsidRPr="00745E2B" w:rsidRDefault="00745E2B" w:rsidP="00745E2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45E2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tin container/Docker Compose/Kubernetes manifest (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>).</w:t>
      </w:r>
    </w:p>
    <w:p w:rsidR="00745E2B" w:rsidRPr="00745E2B" w:rsidRDefault="00745E2B" w:rsidP="00745E2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5E2B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server (nginx,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systemd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service…).</w:t>
      </w:r>
    </w:p>
    <w:p w:rsidR="00745E2B" w:rsidRPr="00745E2B" w:rsidRDefault="00745E2B" w:rsidP="00745E2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45E2B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production.</w:t>
      </w:r>
    </w:p>
    <w:p w:rsidR="00745E2B" w:rsidRDefault="00745E2B" w:rsidP="00745E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5E2B" w:rsidRPr="00745E2B" w:rsidRDefault="00745E2B" w:rsidP="006A166F">
      <w:pPr>
        <w:pStyle w:val="ListParagraph"/>
        <w:numPr>
          <w:ilvl w:val="0"/>
          <w:numId w:val="9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745E2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hợp</w:t>
      </w:r>
      <w:proofErr w:type="spellEnd"/>
    </w:p>
    <w:p w:rsidR="00745E2B" w:rsidRPr="00745E2B" w:rsidRDefault="00745E2B" w:rsidP="00745E2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5E2B">
        <w:rPr>
          <w:rFonts w:ascii="Times New Roman" w:hAnsi="Times New Roman" w:cs="Times New Roman"/>
          <w:sz w:val="24"/>
          <w:szCs w:val="24"/>
        </w:rPr>
        <w:t>API key, secret (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) →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kênh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>.</w:t>
      </w:r>
    </w:p>
    <w:p w:rsidR="00745E2B" w:rsidRPr="00745E2B" w:rsidRDefault="00745E2B" w:rsidP="00745E2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45E2B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API (Swagger, Postman collection…).</w:t>
      </w:r>
    </w:p>
    <w:p w:rsidR="00745E2B" w:rsidRPr="00745E2B" w:rsidRDefault="00745E2B" w:rsidP="00745E2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45E2B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(payment, SMS, email, SSO…).</w:t>
      </w:r>
    </w:p>
    <w:p w:rsidR="00745E2B" w:rsidRPr="00745E2B" w:rsidRDefault="00745E2B" w:rsidP="00745E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5E2B" w:rsidRPr="00745E2B" w:rsidRDefault="00745E2B" w:rsidP="006A166F">
      <w:pPr>
        <w:pStyle w:val="ListParagraph"/>
        <w:numPr>
          <w:ilvl w:val="0"/>
          <w:numId w:val="9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745E2B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khoản</w:t>
      </w:r>
      <w:proofErr w:type="spellEnd"/>
    </w:p>
    <w:p w:rsidR="00745E2B" w:rsidRPr="00745E2B" w:rsidRDefault="00745E2B" w:rsidP="00745E2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45E2B">
        <w:rPr>
          <w:rFonts w:ascii="Times New Roman" w:hAnsi="Times New Roman" w:cs="Times New Roman"/>
          <w:sz w:val="24"/>
          <w:szCs w:val="24"/>
        </w:rPr>
        <w:lastRenderedPageBreak/>
        <w:t>Tài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>, repository, CI/CD, cloud/hosting, domain, SSL certificate.</w:t>
      </w:r>
    </w:p>
    <w:p w:rsidR="00000000" w:rsidRDefault="00745E2B" w:rsidP="00745E2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45E2B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E2B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745E2B">
        <w:rPr>
          <w:rFonts w:ascii="Times New Roman" w:hAnsi="Times New Roman" w:cs="Times New Roman"/>
          <w:sz w:val="24"/>
          <w:szCs w:val="24"/>
        </w:rPr>
        <w:t>).</w:t>
      </w:r>
    </w:p>
    <w:p w:rsidR="006A166F" w:rsidRDefault="006A166F" w:rsidP="00745E2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Tài khoản developer trên Apple Store/CH Play </w:t>
      </w:r>
    </w:p>
    <w:p w:rsidR="005B3565" w:rsidRDefault="005B3565" w:rsidP="006A166F">
      <w:pPr>
        <w:pStyle w:val="ListParagraph"/>
        <w:numPr>
          <w:ilvl w:val="0"/>
          <w:numId w:val="9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5B3565">
        <w:rPr>
          <w:rFonts w:ascii="Times New Roman" w:hAnsi="Times New Roman" w:cs="Times New Roman"/>
          <w:sz w:val="24"/>
          <w:szCs w:val="24"/>
        </w:rPr>
        <w:t xml:space="preserve">Ma </w:t>
      </w:r>
      <w:proofErr w:type="spellStart"/>
      <w:r w:rsidRPr="005B3565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5B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565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5B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565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5B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56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B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565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5B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565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5B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5B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56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B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565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5B3565">
        <w:rPr>
          <w:rFonts w:ascii="Times New Roman" w:hAnsi="Times New Roman" w:cs="Times New Roman"/>
          <w:sz w:val="24"/>
          <w:szCs w:val="24"/>
        </w:rPr>
        <w:t xml:space="preserve"> role</w:t>
      </w:r>
    </w:p>
    <w:p w:rsidR="00574960" w:rsidRDefault="00574960" w:rsidP="006A166F">
      <w:pPr>
        <w:pStyle w:val="ListParagraph"/>
        <w:numPr>
          <w:ilvl w:val="0"/>
          <w:numId w:val="9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57496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74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60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574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60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74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60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574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960">
        <w:rPr>
          <w:rFonts w:ascii="Times New Roman" w:hAnsi="Times New Roman" w:cs="Times New Roman"/>
          <w:sz w:val="24"/>
          <w:szCs w:val="24"/>
        </w:rPr>
        <w:t>hợp</w:t>
      </w:r>
      <w:proofErr w:type="spellEnd"/>
    </w:p>
    <w:p w:rsidR="006A166F" w:rsidRPr="006A166F" w:rsidRDefault="006A166F" w:rsidP="006A166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A166F">
        <w:rPr>
          <w:rFonts w:ascii="Times New Roman" w:hAnsi="Times New Roman" w:cs="Times New Roman"/>
          <w:sz w:val="24"/>
          <w:szCs w:val="24"/>
        </w:rPr>
        <w:t xml:space="preserve">Tích hợp VneID </w:t>
      </w:r>
    </w:p>
    <w:p w:rsidR="006A166F" w:rsidRPr="006A166F" w:rsidRDefault="006A166F" w:rsidP="006A166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vi-VN"/>
        </w:rPr>
      </w:pPr>
      <w:r w:rsidRPr="006A166F">
        <w:rPr>
          <w:rFonts w:ascii="Times New Roman" w:hAnsi="Times New Roman" w:cs="Times New Roman"/>
          <w:sz w:val="24"/>
          <w:szCs w:val="24"/>
        </w:rPr>
        <w:t>Tích hợp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thanh toán: BIDV, etc. </w:t>
      </w:r>
    </w:p>
    <w:p w:rsidR="00B54075" w:rsidRDefault="00B54075" w:rsidP="006A166F">
      <w:pPr>
        <w:pStyle w:val="ListParagraph"/>
        <w:numPr>
          <w:ilvl w:val="0"/>
          <w:numId w:val="9"/>
        </w:numPr>
        <w:spacing w:after="0"/>
        <w:ind w:left="426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66F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6A166F">
        <w:rPr>
          <w:rFonts w:ascii="Times New Roman" w:hAnsi="Times New Roman" w:cs="Times New Roman"/>
          <w:sz w:val="24"/>
          <w:szCs w:val="24"/>
          <w:lang w:val="vi-VN"/>
        </w:rPr>
        <w:t xml:space="preserve"> thử</w:t>
      </w:r>
    </w:p>
    <w:p w:rsidR="006A166F" w:rsidRPr="006A166F" w:rsidRDefault="006A166F" w:rsidP="006A166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A166F">
        <w:rPr>
          <w:rFonts w:ascii="Times New Roman" w:hAnsi="Times New Roman" w:cs="Times New Roman"/>
          <w:sz w:val="24"/>
          <w:szCs w:val="24"/>
        </w:rPr>
        <w:t xml:space="preserve">Kế hoạch kiểm thử </w:t>
      </w:r>
    </w:p>
    <w:p w:rsidR="006A166F" w:rsidRPr="006A166F" w:rsidRDefault="006A166F" w:rsidP="006A166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A166F">
        <w:rPr>
          <w:rFonts w:ascii="Times New Roman" w:hAnsi="Times New Roman" w:cs="Times New Roman"/>
          <w:sz w:val="24"/>
          <w:szCs w:val="24"/>
        </w:rPr>
        <w:t xml:space="preserve">Kịch bản kiểm thử </w:t>
      </w:r>
    </w:p>
    <w:p w:rsidR="006A166F" w:rsidRPr="006A166F" w:rsidRDefault="006A166F" w:rsidP="006A166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A166F">
        <w:rPr>
          <w:rFonts w:ascii="Times New Roman" w:hAnsi="Times New Roman" w:cs="Times New Roman"/>
          <w:sz w:val="24"/>
          <w:szCs w:val="24"/>
        </w:rPr>
        <w:t xml:space="preserve">Báo cáo kiểm thử </w:t>
      </w:r>
    </w:p>
    <w:p w:rsidR="006A166F" w:rsidRDefault="006A166F" w:rsidP="006A166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vi-VN"/>
        </w:rPr>
      </w:pPr>
      <w:r w:rsidRPr="006A166F">
        <w:rPr>
          <w:rFonts w:ascii="Times New Roman" w:hAnsi="Times New Roman" w:cs="Times New Roman"/>
          <w:sz w:val="24"/>
          <w:szCs w:val="24"/>
        </w:rPr>
        <w:t>Danh sách các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sự cố, lỗi tồn đọng </w:t>
      </w:r>
    </w:p>
    <w:p w:rsidR="006A166F" w:rsidRDefault="006A166F" w:rsidP="006A166F">
      <w:pPr>
        <w:pStyle w:val="ListParagraph"/>
        <w:numPr>
          <w:ilvl w:val="0"/>
          <w:numId w:val="9"/>
        </w:numPr>
        <w:spacing w:after="0"/>
        <w:ind w:left="426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Tài liệu nghiệp vụ </w:t>
      </w:r>
    </w:p>
    <w:p w:rsidR="006A166F" w:rsidRPr="006A166F" w:rsidRDefault="006A166F" w:rsidP="006A166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A166F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6A1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66F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6A1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66F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6A1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66F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6A166F">
        <w:rPr>
          <w:rFonts w:ascii="Times New Roman" w:hAnsi="Times New Roman" w:cs="Times New Roman"/>
          <w:sz w:val="24"/>
          <w:szCs w:val="24"/>
        </w:rPr>
        <w:t xml:space="preserve"> tổng quan phần mềm (BRD)</w:t>
      </w:r>
    </w:p>
    <w:p w:rsidR="006A166F" w:rsidRDefault="006A166F" w:rsidP="006A166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vi-VN"/>
        </w:rPr>
      </w:pPr>
      <w:r w:rsidRPr="006A166F">
        <w:rPr>
          <w:rFonts w:ascii="Times New Roman" w:hAnsi="Times New Roman" w:cs="Times New Roman"/>
          <w:sz w:val="24"/>
          <w:szCs w:val="24"/>
        </w:rPr>
        <w:t>Tài 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iệu đặc tả (SRS) </w:t>
      </w:r>
    </w:p>
    <w:p w:rsidR="006A166F" w:rsidRDefault="006A166F" w:rsidP="006A166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Danh sách ghi nhận, quản lý yêu cầu</w:t>
      </w:r>
    </w:p>
    <w:p w:rsidR="006A166F" w:rsidRDefault="006A166F" w:rsidP="006A166F">
      <w:pPr>
        <w:pStyle w:val="ListParagraph"/>
        <w:numPr>
          <w:ilvl w:val="0"/>
          <w:numId w:val="9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6A166F">
        <w:rPr>
          <w:rFonts w:ascii="Times New Roman" w:hAnsi="Times New Roman" w:cs="Times New Roman"/>
          <w:sz w:val="24"/>
          <w:szCs w:val="24"/>
          <w:lang w:val="vi-VN"/>
        </w:rPr>
        <w:t>Hướng</w:t>
      </w:r>
      <w:r w:rsidRPr="006A1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66F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6A1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66F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6A1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66F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6A1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66F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6A1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66F">
        <w:rPr>
          <w:rFonts w:ascii="Times New Roman" w:hAnsi="Times New Roman" w:cs="Times New Roman"/>
          <w:sz w:val="24"/>
          <w:szCs w:val="24"/>
        </w:rPr>
        <w:t>mềm</w:t>
      </w:r>
      <w:proofErr w:type="spellEnd"/>
    </w:p>
    <w:p w:rsidR="002A7E05" w:rsidRPr="006A166F" w:rsidRDefault="002A7E05" w:rsidP="006A166F">
      <w:pPr>
        <w:pStyle w:val="ListParagraph"/>
        <w:numPr>
          <w:ilvl w:val="0"/>
          <w:numId w:val="9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Quy trình vận hành và hỗ trợ sự cố</w:t>
      </w:r>
      <w:ins w:id="0" w:author="Anh Phí Thị Kim" w:date="2025-10-14T10:44:00Z">
        <w:r w:rsidR="00D87E18">
          <w:rPr>
            <w:rFonts w:ascii="Times New Roman" w:hAnsi="Times New Roman" w:cs="Times New Roman"/>
            <w:sz w:val="24"/>
            <w:szCs w:val="24"/>
            <w:lang w:val="vi-VN"/>
          </w:rPr>
          <w:t xml:space="preserve">, SLA. </w:t>
        </w:r>
      </w:ins>
    </w:p>
    <w:p w:rsidR="006A166F" w:rsidRPr="006A166F" w:rsidRDefault="006A166F" w:rsidP="006A166F">
      <w:pPr>
        <w:spacing w:after="0"/>
        <w:rPr>
          <w:rFonts w:ascii="Times New Roman" w:hAnsi="Times New Roman" w:cs="Times New Roman"/>
          <w:sz w:val="24"/>
          <w:szCs w:val="24"/>
          <w:lang w:val="vi-VN"/>
        </w:rPr>
      </w:pPr>
    </w:p>
    <w:p w:rsidR="0062546B" w:rsidRDefault="0062546B" w:rsidP="00B540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2546B" w:rsidRDefault="0062546B" w:rsidP="00B540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2546B" w:rsidRPr="0062546B" w:rsidRDefault="0062546B" w:rsidP="0062546B">
      <w:pPr>
        <w:rPr>
          <w:rFonts w:ascii="Times New Roman" w:hAnsi="Times New Roman" w:cs="Times New Roman"/>
        </w:rPr>
      </w:pPr>
      <w:r w:rsidRPr="0062546B">
        <w:rPr>
          <w:rFonts w:ascii="Times New Roman" w:hAnsi="Times New Roman" w:cs="Times New Roman"/>
          <w:b/>
          <w:bCs/>
        </w:rPr>
        <w:t xml:space="preserve">NHẰM GHI NHẬN CÁC TÍNH NĂNG CỦA HỆ THỐNG TRONG HỢP ĐỒNG, </w:t>
      </w:r>
      <w:proofErr w:type="spellStart"/>
      <w:r w:rsidRPr="0062546B">
        <w:rPr>
          <w:rFonts w:ascii="Times New Roman" w:hAnsi="Times New Roman" w:cs="Times New Roman"/>
        </w:rPr>
        <w:t>Đại</w:t>
      </w:r>
      <w:proofErr w:type="spellEnd"/>
      <w:r w:rsidRPr="0062546B">
        <w:rPr>
          <w:rFonts w:ascii="Times New Roman" w:hAnsi="Times New Roman" w:cs="Times New Roman"/>
        </w:rPr>
        <w:t xml:space="preserve"> </w:t>
      </w:r>
      <w:proofErr w:type="spellStart"/>
      <w:r w:rsidRPr="0062546B">
        <w:rPr>
          <w:rFonts w:ascii="Times New Roman" w:hAnsi="Times New Roman" w:cs="Times New Roman"/>
        </w:rPr>
        <w:t>diện</w:t>
      </w:r>
      <w:proofErr w:type="spellEnd"/>
      <w:r w:rsidRPr="0062546B">
        <w:rPr>
          <w:rFonts w:ascii="Times New Roman" w:hAnsi="Times New Roman" w:cs="Times New Roman"/>
        </w:rPr>
        <w:t xml:space="preserve"> </w:t>
      </w:r>
      <w:proofErr w:type="spellStart"/>
      <w:r w:rsidRPr="0062546B">
        <w:rPr>
          <w:rFonts w:ascii="Times New Roman" w:hAnsi="Times New Roman" w:cs="Times New Roman"/>
        </w:rPr>
        <w:t>có</w:t>
      </w:r>
      <w:proofErr w:type="spellEnd"/>
      <w:r w:rsidRPr="0062546B">
        <w:rPr>
          <w:rFonts w:ascii="Times New Roman" w:hAnsi="Times New Roman" w:cs="Times New Roman"/>
        </w:rPr>
        <w:t xml:space="preserve"> </w:t>
      </w:r>
      <w:proofErr w:type="spellStart"/>
      <w:r w:rsidRPr="0062546B">
        <w:rPr>
          <w:rFonts w:ascii="Times New Roman" w:hAnsi="Times New Roman" w:cs="Times New Roman"/>
        </w:rPr>
        <w:t>thẩm</w:t>
      </w:r>
      <w:proofErr w:type="spellEnd"/>
      <w:r w:rsidRPr="0062546B">
        <w:rPr>
          <w:rFonts w:ascii="Times New Roman" w:hAnsi="Times New Roman" w:cs="Times New Roman"/>
        </w:rPr>
        <w:t xml:space="preserve"> </w:t>
      </w:r>
      <w:proofErr w:type="spellStart"/>
      <w:r w:rsidRPr="0062546B">
        <w:rPr>
          <w:rFonts w:ascii="Times New Roman" w:hAnsi="Times New Roman" w:cs="Times New Roman"/>
        </w:rPr>
        <w:t>quyền</w:t>
      </w:r>
      <w:proofErr w:type="spellEnd"/>
      <w:r w:rsidRPr="0062546B">
        <w:rPr>
          <w:rFonts w:ascii="Times New Roman" w:hAnsi="Times New Roman" w:cs="Times New Roman"/>
        </w:rPr>
        <w:t xml:space="preserve"> </w:t>
      </w:r>
      <w:proofErr w:type="spellStart"/>
      <w:r w:rsidRPr="0062546B">
        <w:rPr>
          <w:rFonts w:ascii="Times New Roman" w:hAnsi="Times New Roman" w:cs="Times New Roman"/>
        </w:rPr>
        <w:t>của</w:t>
      </w:r>
      <w:proofErr w:type="spellEnd"/>
      <w:r w:rsidRPr="0062546B">
        <w:rPr>
          <w:rFonts w:ascii="Times New Roman" w:hAnsi="Times New Roman" w:cs="Times New Roman"/>
        </w:rPr>
        <w:t xml:space="preserve"> </w:t>
      </w:r>
      <w:proofErr w:type="spellStart"/>
      <w:r w:rsidRPr="0062546B">
        <w:rPr>
          <w:rFonts w:ascii="Times New Roman" w:hAnsi="Times New Roman" w:cs="Times New Roman"/>
        </w:rPr>
        <w:t>hai</w:t>
      </w:r>
      <w:proofErr w:type="spellEnd"/>
      <w:r w:rsidRPr="0062546B">
        <w:rPr>
          <w:rFonts w:ascii="Times New Roman" w:hAnsi="Times New Roman" w:cs="Times New Roman"/>
        </w:rPr>
        <w:t xml:space="preserve"> </w:t>
      </w:r>
      <w:proofErr w:type="spellStart"/>
      <w:r w:rsidRPr="0062546B">
        <w:rPr>
          <w:rFonts w:ascii="Times New Roman" w:hAnsi="Times New Roman" w:cs="Times New Roman"/>
        </w:rPr>
        <w:t>bên</w:t>
      </w:r>
      <w:proofErr w:type="spellEnd"/>
      <w:r w:rsidRPr="0062546B">
        <w:rPr>
          <w:rFonts w:ascii="Times New Roman" w:hAnsi="Times New Roman" w:cs="Times New Roman"/>
        </w:rPr>
        <w:t xml:space="preserve"> </w:t>
      </w:r>
      <w:proofErr w:type="spellStart"/>
      <w:r w:rsidRPr="0062546B">
        <w:rPr>
          <w:rFonts w:ascii="Times New Roman" w:hAnsi="Times New Roman" w:cs="Times New Roman"/>
        </w:rPr>
        <w:t>đã</w:t>
      </w:r>
      <w:proofErr w:type="spellEnd"/>
      <w:r w:rsidRPr="0062546B">
        <w:rPr>
          <w:rFonts w:ascii="Times New Roman" w:hAnsi="Times New Roman" w:cs="Times New Roman"/>
        </w:rPr>
        <w:t xml:space="preserve"> </w:t>
      </w:r>
      <w:proofErr w:type="spellStart"/>
      <w:r w:rsidRPr="0062546B">
        <w:rPr>
          <w:rFonts w:ascii="Times New Roman" w:hAnsi="Times New Roman" w:cs="Times New Roman"/>
        </w:rPr>
        <w:t>ký</w:t>
      </w:r>
      <w:proofErr w:type="spellEnd"/>
      <w:r w:rsidRPr="0062546B">
        <w:rPr>
          <w:rFonts w:ascii="Times New Roman" w:hAnsi="Times New Roman" w:cs="Times New Roman"/>
        </w:rPr>
        <w:t xml:space="preserve"> </w:t>
      </w:r>
      <w:proofErr w:type="spellStart"/>
      <w:r w:rsidRPr="0062546B">
        <w:rPr>
          <w:rFonts w:ascii="Times New Roman" w:hAnsi="Times New Roman" w:cs="Times New Roman"/>
        </w:rPr>
        <w:t>vào</w:t>
      </w:r>
      <w:proofErr w:type="spellEnd"/>
      <w:r w:rsidRPr="0062546B">
        <w:rPr>
          <w:rFonts w:ascii="Times New Roman" w:hAnsi="Times New Roman" w:cs="Times New Roman"/>
        </w:rPr>
        <w:t xml:space="preserve"> </w:t>
      </w:r>
      <w:proofErr w:type="spellStart"/>
      <w:r w:rsidRPr="0062546B">
        <w:rPr>
          <w:rFonts w:ascii="Times New Roman" w:hAnsi="Times New Roman" w:cs="Times New Roman"/>
        </w:rPr>
        <w:t>ngày</w:t>
      </w:r>
      <w:proofErr w:type="spellEnd"/>
      <w:r w:rsidRPr="0062546B">
        <w:rPr>
          <w:rFonts w:ascii="Times New Roman" w:hAnsi="Times New Roman" w:cs="Times New Roman"/>
        </w:rPr>
        <w:t xml:space="preserve"> </w:t>
      </w:r>
      <w:proofErr w:type="spellStart"/>
      <w:r w:rsidRPr="0062546B">
        <w:rPr>
          <w:rFonts w:ascii="Times New Roman" w:hAnsi="Times New Roman" w:cs="Times New Roman"/>
        </w:rPr>
        <w:t>ghi</w:t>
      </w:r>
      <w:proofErr w:type="spellEnd"/>
      <w:r w:rsidRPr="0062546B">
        <w:rPr>
          <w:rFonts w:ascii="Times New Roman" w:hAnsi="Times New Roman" w:cs="Times New Roman"/>
        </w:rPr>
        <w:t xml:space="preserve"> </w:t>
      </w:r>
      <w:proofErr w:type="spellStart"/>
      <w:r w:rsidRPr="0062546B">
        <w:rPr>
          <w:rFonts w:ascii="Times New Roman" w:hAnsi="Times New Roman" w:cs="Times New Roman"/>
        </w:rPr>
        <w:t>tại</w:t>
      </w:r>
      <w:proofErr w:type="spellEnd"/>
      <w:r w:rsidRPr="0062546B">
        <w:rPr>
          <w:rFonts w:ascii="Times New Roman" w:hAnsi="Times New Roman" w:cs="Times New Roman"/>
        </w:rPr>
        <w:t xml:space="preserve"> </w:t>
      </w:r>
      <w:proofErr w:type="spellStart"/>
      <w:r w:rsidRPr="0062546B">
        <w:rPr>
          <w:rFonts w:ascii="Times New Roman" w:hAnsi="Times New Roman" w:cs="Times New Roman"/>
        </w:rPr>
        <w:t>trang</w:t>
      </w:r>
      <w:proofErr w:type="spellEnd"/>
      <w:r w:rsidRPr="0062546B">
        <w:rPr>
          <w:rFonts w:ascii="Times New Roman" w:hAnsi="Times New Roman" w:cs="Times New Roman"/>
        </w:rPr>
        <w:t xml:space="preserve"> </w:t>
      </w:r>
      <w:proofErr w:type="spellStart"/>
      <w:r w:rsidRPr="0062546B">
        <w:rPr>
          <w:rFonts w:ascii="Times New Roman" w:hAnsi="Times New Roman" w:cs="Times New Roman"/>
        </w:rPr>
        <w:t>đầu</w:t>
      </w:r>
      <w:proofErr w:type="spellEnd"/>
      <w:r w:rsidRPr="0062546B">
        <w:rPr>
          <w:rFonts w:ascii="Times New Roman" w:hAnsi="Times New Roman" w:cs="Times New Roman"/>
        </w:rPr>
        <w:t xml:space="preserve"> </w:t>
      </w:r>
      <w:proofErr w:type="spellStart"/>
      <w:r w:rsidRPr="0062546B">
        <w:rPr>
          <w:rFonts w:ascii="Times New Roman" w:hAnsi="Times New Roman" w:cs="Times New Roman"/>
        </w:rPr>
        <w:t>tiên</w:t>
      </w:r>
      <w:proofErr w:type="spellEnd"/>
      <w:r w:rsidRPr="0062546B">
        <w:rPr>
          <w:rFonts w:ascii="Times New Roman" w:hAnsi="Times New Roman" w:cs="Times New Roman"/>
        </w:rPr>
        <w:t xml:space="preserve"> </w:t>
      </w:r>
      <w:proofErr w:type="spellStart"/>
      <w:r w:rsidRPr="0062546B">
        <w:rPr>
          <w:rFonts w:ascii="Times New Roman" w:hAnsi="Times New Roman" w:cs="Times New Roman"/>
        </w:rPr>
        <w:t>của</w:t>
      </w:r>
      <w:proofErr w:type="spellEnd"/>
      <w:r w:rsidRPr="0062546B">
        <w:rPr>
          <w:rFonts w:ascii="Times New Roman" w:hAnsi="Times New Roman" w:cs="Times New Roman"/>
        </w:rPr>
        <w:t xml:space="preserve"> </w:t>
      </w:r>
      <w:proofErr w:type="spellStart"/>
      <w:r w:rsidRPr="0062546B">
        <w:rPr>
          <w:rFonts w:ascii="Times New Roman" w:hAnsi="Times New Roman" w:cs="Times New Roman"/>
        </w:rPr>
        <w:t>Hợp</w:t>
      </w:r>
      <w:proofErr w:type="spellEnd"/>
      <w:r w:rsidRPr="0062546B">
        <w:rPr>
          <w:rFonts w:ascii="Times New Roman" w:hAnsi="Times New Roman" w:cs="Times New Roman"/>
        </w:rPr>
        <w:t xml:space="preserve"> </w:t>
      </w:r>
      <w:proofErr w:type="spellStart"/>
      <w:r w:rsidRPr="0062546B">
        <w:rPr>
          <w:rFonts w:ascii="Times New Roman" w:hAnsi="Times New Roman" w:cs="Times New Roman"/>
        </w:rPr>
        <w:t>Đồng</w:t>
      </w:r>
      <w:proofErr w:type="spellEnd"/>
    </w:p>
    <w:p w:rsidR="0062546B" w:rsidRPr="0062546B" w:rsidRDefault="0062546B" w:rsidP="0062546B">
      <w:pPr>
        <w:rPr>
          <w:rFonts w:ascii="Times New Roman" w:hAnsi="Times New Roman" w:cs="Times New Roman"/>
        </w:rPr>
      </w:pPr>
    </w:p>
    <w:tbl>
      <w:tblPr>
        <w:tblW w:w="9345" w:type="dxa"/>
        <w:tblLook w:val="04A0" w:firstRow="1" w:lastRow="0" w:firstColumn="1" w:lastColumn="0" w:noHBand="0" w:noVBand="1"/>
      </w:tblPr>
      <w:tblGrid>
        <w:gridCol w:w="4395"/>
        <w:gridCol w:w="4950"/>
      </w:tblGrid>
      <w:tr w:rsidR="0062546B" w:rsidRPr="0062546B" w:rsidTr="00DD482F">
        <w:tc>
          <w:tcPr>
            <w:tcW w:w="4395" w:type="dxa"/>
          </w:tcPr>
          <w:p w:rsidR="0062546B" w:rsidRPr="0062546B" w:rsidRDefault="0062546B" w:rsidP="00DD482F">
            <w:pPr>
              <w:jc w:val="center"/>
              <w:rPr>
                <w:rFonts w:ascii="Times New Roman" w:hAnsi="Times New Roman" w:cs="Times New Roman"/>
              </w:rPr>
            </w:pPr>
            <w:r w:rsidRPr="0062546B">
              <w:rPr>
                <w:rFonts w:ascii="Times New Roman" w:hAnsi="Times New Roman" w:cs="Times New Roman"/>
                <w:b/>
              </w:rPr>
              <w:t xml:space="preserve">CÔNG TY </w:t>
            </w:r>
            <w:r w:rsidR="00CF7742">
              <w:rPr>
                <w:rFonts w:ascii="Times New Roman" w:hAnsi="Times New Roman" w:cs="Times New Roman"/>
                <w:b/>
              </w:rPr>
              <w:t>CỔ PHẦN CÔNG NGHỆ VÀ GIẢI PHÁP TÂM VIỆT</w:t>
            </w:r>
            <w:r w:rsidRPr="0062546B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62546B" w:rsidRPr="0062546B" w:rsidRDefault="0062546B" w:rsidP="00DD482F">
            <w:pPr>
              <w:jc w:val="center"/>
              <w:rPr>
                <w:rFonts w:ascii="Times New Roman" w:hAnsi="Times New Roman" w:cs="Times New Roman"/>
              </w:rPr>
            </w:pPr>
          </w:p>
          <w:p w:rsidR="0062546B" w:rsidRPr="0062546B" w:rsidRDefault="0062546B" w:rsidP="00DD482F">
            <w:pPr>
              <w:jc w:val="center"/>
              <w:rPr>
                <w:rFonts w:ascii="Times New Roman" w:hAnsi="Times New Roman" w:cs="Times New Roman"/>
              </w:rPr>
            </w:pPr>
          </w:p>
          <w:p w:rsidR="0062546B" w:rsidRPr="0062546B" w:rsidRDefault="0062546B" w:rsidP="00DD48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</w:tcPr>
          <w:p w:rsidR="0062546B" w:rsidRPr="0062546B" w:rsidRDefault="0062546B" w:rsidP="00DD482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546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TY CỔ PHẦN CÔNG NGHỆ FAMTECH</w:t>
            </w:r>
            <w:r w:rsidRPr="0062546B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62546B" w:rsidRPr="0062546B" w:rsidRDefault="0062546B" w:rsidP="00DD482F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2546B" w:rsidRPr="0062546B" w:rsidRDefault="0062546B" w:rsidP="00DD482F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2546B" w:rsidRPr="0062546B" w:rsidRDefault="0062546B" w:rsidP="00DD482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2546B" w:rsidRPr="0062546B" w:rsidTr="00DD482F">
        <w:tc>
          <w:tcPr>
            <w:tcW w:w="4395" w:type="dxa"/>
          </w:tcPr>
          <w:p w:rsidR="0062546B" w:rsidRPr="0062546B" w:rsidRDefault="0062546B" w:rsidP="00DD482F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62546B">
              <w:rPr>
                <w:rFonts w:ascii="Times New Roman" w:hAnsi="Times New Roman" w:cs="Times New Roman"/>
              </w:rPr>
              <w:t>_________________</w:t>
            </w:r>
          </w:p>
          <w:p w:rsidR="0062546B" w:rsidRPr="0062546B" w:rsidRDefault="0062546B" w:rsidP="00DD482F">
            <w:pPr>
              <w:pStyle w:val="HTMLPreformatted"/>
              <w:tabs>
                <w:tab w:val="left" w:pos="1080"/>
                <w:tab w:val="left" w:pos="6380"/>
              </w:tabs>
              <w:spacing w:before="120" w:after="120" w:line="276" w:lineRule="auto"/>
              <w:ind w:left="720" w:hanging="72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62546B">
              <w:rPr>
                <w:rFonts w:ascii="Times New Roman" w:hAnsi="Times New Roman"/>
                <w:sz w:val="24"/>
                <w:szCs w:val="24"/>
                <w:lang w:val="en-US"/>
              </w:rPr>
              <w:t>Ông</w:t>
            </w:r>
            <w:proofErr w:type="spellEnd"/>
            <w:r w:rsidRPr="0062546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</w:t>
            </w:r>
          </w:p>
        </w:tc>
        <w:tc>
          <w:tcPr>
            <w:tcW w:w="4950" w:type="dxa"/>
          </w:tcPr>
          <w:p w:rsidR="0062546B" w:rsidRPr="0062546B" w:rsidRDefault="0062546B" w:rsidP="00DD482F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62546B">
              <w:rPr>
                <w:rFonts w:ascii="Times New Roman" w:hAnsi="Times New Roman" w:cs="Times New Roman"/>
              </w:rPr>
              <w:t>_______________</w:t>
            </w:r>
          </w:p>
          <w:p w:rsidR="0062546B" w:rsidRPr="0062546B" w:rsidRDefault="0062546B" w:rsidP="00DD482F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080"/>
                <w:tab w:val="left" w:pos="6380"/>
              </w:tabs>
              <w:spacing w:before="120" w:after="120"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62546B">
              <w:rPr>
                <w:rFonts w:ascii="Times New Roman" w:hAnsi="Times New Roman"/>
                <w:sz w:val="24"/>
                <w:szCs w:val="24"/>
                <w:lang w:val="en-US"/>
              </w:rPr>
              <w:t>Ông</w:t>
            </w:r>
            <w:proofErr w:type="spellEnd"/>
            <w:r w:rsidRPr="0062546B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  <w:r w:rsidRPr="0062546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62546B" w:rsidRPr="0062546B" w:rsidRDefault="0062546B" w:rsidP="00B540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5E2B" w:rsidRDefault="00745E2B" w:rsidP="00745E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5E2B" w:rsidRDefault="00745E2B" w:rsidP="00745E2B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45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Book-Antiqua">
    <w:altName w:val="Courier New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0202"/>
    <w:multiLevelType w:val="hybridMultilevel"/>
    <w:tmpl w:val="B0D6ACD6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06D90"/>
    <w:multiLevelType w:val="hybridMultilevel"/>
    <w:tmpl w:val="DB584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3603D"/>
    <w:multiLevelType w:val="hybridMultilevel"/>
    <w:tmpl w:val="9BFC9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E571A"/>
    <w:multiLevelType w:val="hybridMultilevel"/>
    <w:tmpl w:val="82F0B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D27C3"/>
    <w:multiLevelType w:val="hybridMultilevel"/>
    <w:tmpl w:val="3886D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31544"/>
    <w:multiLevelType w:val="hybridMultilevel"/>
    <w:tmpl w:val="05667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62FBF"/>
    <w:multiLevelType w:val="hybridMultilevel"/>
    <w:tmpl w:val="D3502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5F1717"/>
    <w:multiLevelType w:val="hybridMultilevel"/>
    <w:tmpl w:val="E5AA2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A131AA"/>
    <w:multiLevelType w:val="hybridMultilevel"/>
    <w:tmpl w:val="C8D4E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773558">
    <w:abstractNumId w:val="2"/>
  </w:num>
  <w:num w:numId="2" w16cid:durableId="2111311286">
    <w:abstractNumId w:val="3"/>
  </w:num>
  <w:num w:numId="3" w16cid:durableId="448276498">
    <w:abstractNumId w:val="5"/>
  </w:num>
  <w:num w:numId="4" w16cid:durableId="1686327254">
    <w:abstractNumId w:val="1"/>
  </w:num>
  <w:num w:numId="5" w16cid:durableId="980622176">
    <w:abstractNumId w:val="4"/>
  </w:num>
  <w:num w:numId="6" w16cid:durableId="1146359688">
    <w:abstractNumId w:val="6"/>
  </w:num>
  <w:num w:numId="7" w16cid:durableId="992680238">
    <w:abstractNumId w:val="7"/>
  </w:num>
  <w:num w:numId="8" w16cid:durableId="1223059818">
    <w:abstractNumId w:val="0"/>
  </w:num>
  <w:num w:numId="9" w16cid:durableId="210607307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h Phí Thị Kim">
    <w15:presenceInfo w15:providerId="AD" w15:userId="S::ivirse@isofh.com::43b2d4a1-c3ca-4d1e-9924-934f75d2c4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E2B"/>
    <w:rsid w:val="000744C8"/>
    <w:rsid w:val="002A7E05"/>
    <w:rsid w:val="002F022E"/>
    <w:rsid w:val="00325C71"/>
    <w:rsid w:val="00503D6B"/>
    <w:rsid w:val="00574960"/>
    <w:rsid w:val="005B3565"/>
    <w:rsid w:val="0062546B"/>
    <w:rsid w:val="006A166F"/>
    <w:rsid w:val="00745E2B"/>
    <w:rsid w:val="008A5812"/>
    <w:rsid w:val="00B54075"/>
    <w:rsid w:val="00C51DEA"/>
    <w:rsid w:val="00CF7742"/>
    <w:rsid w:val="00D87E18"/>
    <w:rsid w:val="00E7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9B82AE"/>
  <w15:chartTrackingRefBased/>
  <w15:docId w15:val="{45B73D7C-1590-4E8A-90F5-96BCE552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E2B"/>
    <w:pPr>
      <w:ind w:left="720"/>
      <w:contextualSpacing/>
    </w:pPr>
  </w:style>
  <w:style w:type="paragraph" w:styleId="BodyText">
    <w:name w:val="Body Text"/>
    <w:basedOn w:val="Normal"/>
    <w:link w:val="BodyTextChar"/>
    <w:rsid w:val="0062546B"/>
    <w:pPr>
      <w:spacing w:after="0" w:line="240" w:lineRule="auto"/>
      <w:jc w:val="both"/>
    </w:pPr>
    <w:rPr>
      <w:rFonts w:ascii=".VnBook-Antiqua" w:eastAsia="Times New Roman" w:hAnsi=".VnBook-Antiqua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62546B"/>
    <w:rPr>
      <w:rFonts w:ascii=".VnBook-Antiqua" w:eastAsia="Times New Roman" w:hAnsi=".VnBook-Antiqua" w:cs="Times New Roman"/>
      <w:szCs w:val="24"/>
    </w:rPr>
  </w:style>
  <w:style w:type="paragraph" w:styleId="HTMLPreformatted">
    <w:name w:val="HTML Preformatted"/>
    <w:basedOn w:val="Normal"/>
    <w:link w:val="HTMLPreformattedChar"/>
    <w:rsid w:val="006254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ourier New" w:eastAsia="SimSun" w:hAnsi="Courier New" w:cs="Times New Roman"/>
      <w:sz w:val="20"/>
      <w:szCs w:val="20"/>
      <w:lang w:val="x-none" w:eastAsia="zh-CN"/>
    </w:rPr>
  </w:style>
  <w:style w:type="character" w:customStyle="1" w:styleId="HTMLPreformattedChar">
    <w:name w:val="HTML Preformatted Char"/>
    <w:basedOn w:val="DefaultParagraphFont"/>
    <w:link w:val="HTMLPreformatted"/>
    <w:rsid w:val="0062546B"/>
    <w:rPr>
      <w:rFonts w:ascii="Courier New" w:eastAsia="SimSun" w:hAnsi="Courier New" w:cs="Times New Roman"/>
      <w:sz w:val="20"/>
      <w:szCs w:val="20"/>
      <w:lang w:val="x-none" w:eastAsia="zh-CN"/>
    </w:rPr>
  </w:style>
  <w:style w:type="paragraph" w:styleId="Revision">
    <w:name w:val="Revision"/>
    <w:hidden/>
    <w:uiPriority w:val="99"/>
    <w:semiHidden/>
    <w:rsid w:val="006A16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4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25564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78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33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12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10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513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564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398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271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7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8112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1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46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69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233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43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60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013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95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824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550427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8525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042359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40103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953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372226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28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31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996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9569011">
                                                          <w:marLeft w:val="105"/>
                                                          <w:marRight w:val="105"/>
                                                          <w:marTop w:val="9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5530029">
                                                          <w:marLeft w:val="105"/>
                                                          <w:marRight w:val="105"/>
                                                          <w:marTop w:val="9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9117705">
                                                          <w:marLeft w:val="105"/>
                                                          <w:marRight w:val="105"/>
                                                          <w:marTop w:val="9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0570272">
                                                          <w:marLeft w:val="105"/>
                                                          <w:marRight w:val="105"/>
                                                          <w:marTop w:val="9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5967456">
                                                          <w:marLeft w:val="105"/>
                                                          <w:marRight w:val="105"/>
                                                          <w:marTop w:val="9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4471784">
                                                          <w:marLeft w:val="105"/>
                                                          <w:marRight w:val="105"/>
                                                          <w:marTop w:val="9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Hoang</dc:creator>
  <cp:keywords/>
  <dc:description/>
  <cp:lastModifiedBy>Anh Phí Thị Kim</cp:lastModifiedBy>
  <cp:revision>10</cp:revision>
  <dcterms:created xsi:type="dcterms:W3CDTF">2025-10-14T02:10:00Z</dcterms:created>
  <dcterms:modified xsi:type="dcterms:W3CDTF">2025-10-14T03:44:00Z</dcterms:modified>
</cp:coreProperties>
</file>